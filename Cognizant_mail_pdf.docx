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45E2EE" w:rsidR="00173F89" w:rsidRDefault="00F95485">
      <w:r>
        <w:t xml:space="preserve">Dear </w:t>
      </w:r>
      <w:del w:id="0" w:author="Author">
        <w:r w:rsidDel="00FF6DF1">
          <w:delText>[insert name of recipient],</w:delText>
        </w:r>
      </w:del>
      <w:ins w:id="1" w:author="Author">
        <w:r w:rsidR="00FF6DF1">
          <w:t>Data</w:t>
        </w:r>
        <w:r w:rsidR="003416DE">
          <w:t>-</w:t>
        </w:r>
        <w:r w:rsidR="00FF6DF1">
          <w:t>Science</w:t>
        </w:r>
        <w:r w:rsidR="003416DE">
          <w:t>-</w:t>
        </w:r>
        <w:r w:rsidR="00FF6DF1">
          <w:t>Team</w:t>
        </w:r>
        <w:r w:rsidR="003416DE">
          <w:t>-</w:t>
        </w:r>
        <w:r w:rsidR="00FF6DF1">
          <w:t>Lead,</w:t>
        </w:r>
      </w:ins>
    </w:p>
    <w:p w14:paraId="00000002" w14:textId="77777777" w:rsidR="00173F89" w:rsidRDefault="00173F89"/>
    <w:p w14:paraId="6A7DFBE6" w14:textId="210E6BDF" w:rsidR="00FF6DF1" w:rsidRPr="00104A05" w:rsidRDefault="00F95485" w:rsidP="00104A05">
      <w:pPr>
        <w:jc w:val="center"/>
        <w:rPr>
          <w:ins w:id="2" w:author="Author"/>
          <w:b/>
          <w:bCs/>
          <w:rPrChange w:id="3" w:author="Author">
            <w:rPr>
              <w:ins w:id="4" w:author="Author"/>
            </w:rPr>
          </w:rPrChange>
        </w:rPr>
        <w:pPrChange w:id="5" w:author="Author">
          <w:pPr/>
        </w:pPrChange>
      </w:pPr>
      <w:del w:id="6" w:author="Author">
        <w:r w:rsidRPr="00104A05" w:rsidDel="00FF6DF1">
          <w:rPr>
            <w:b/>
            <w:bCs/>
            <w:rPrChange w:id="7" w:author="Author">
              <w:rPr/>
            </w:rPrChange>
          </w:rPr>
          <w:delText>[Introduce the task that you’ve completed in 1 - 2 sentences]</w:delText>
        </w:r>
      </w:del>
      <w:ins w:id="8" w:author="Author">
        <w:r w:rsidR="003416DE" w:rsidRPr="00104A05">
          <w:rPr>
            <w:b/>
            <w:bCs/>
            <w:rPrChange w:id="9" w:author="Author">
              <w:rPr/>
            </w:rPrChange>
          </w:rPr>
          <w:t>Upon</w:t>
        </w:r>
        <w:r w:rsidR="00FF6DF1" w:rsidRPr="00104A05">
          <w:rPr>
            <w:b/>
            <w:bCs/>
            <w:rPrChange w:id="10" w:author="Author">
              <w:rPr/>
            </w:rPrChange>
          </w:rPr>
          <w:t xml:space="preserve"> Analyz</w:t>
        </w:r>
        <w:r w:rsidR="003416DE" w:rsidRPr="00104A05">
          <w:rPr>
            <w:b/>
            <w:bCs/>
            <w:rPrChange w:id="11" w:author="Author">
              <w:rPr/>
            </w:rPrChange>
          </w:rPr>
          <w:t>ing</w:t>
        </w:r>
        <w:r w:rsidR="00FF6DF1" w:rsidRPr="00104A05">
          <w:rPr>
            <w:b/>
            <w:bCs/>
            <w:rPrChange w:id="12" w:author="Author">
              <w:rPr/>
            </w:rPrChange>
          </w:rPr>
          <w:t xml:space="preserve"> the data</w:t>
        </w:r>
        <w:r w:rsidR="003416DE" w:rsidRPr="00104A05">
          <w:rPr>
            <w:b/>
            <w:bCs/>
            <w:rPrChange w:id="13" w:author="Author">
              <w:rPr/>
            </w:rPrChange>
          </w:rPr>
          <w:t>set</w:t>
        </w:r>
        <w:r w:rsidR="00FF6DF1" w:rsidRPr="00104A05">
          <w:rPr>
            <w:b/>
            <w:bCs/>
            <w:rPrChange w:id="14" w:author="Author">
              <w:rPr/>
            </w:rPrChange>
          </w:rPr>
          <w:t xml:space="preserve"> using Python libraries and Tools as </w:t>
        </w:r>
        <w:proofErr w:type="gramStart"/>
        <w:r w:rsidR="00FF6DF1" w:rsidRPr="00104A05">
          <w:rPr>
            <w:b/>
            <w:bCs/>
            <w:rPrChange w:id="15" w:author="Author">
              <w:rPr/>
            </w:rPrChange>
          </w:rPr>
          <w:t>Follows</w:t>
        </w:r>
        <w:r w:rsidR="003416DE" w:rsidRPr="00104A05">
          <w:rPr>
            <w:b/>
            <w:bCs/>
            <w:rPrChange w:id="16" w:author="Author">
              <w:rPr/>
            </w:rPrChange>
          </w:rPr>
          <w:t xml:space="preserve"> </w:t>
        </w:r>
        <w:r w:rsidR="00FF6DF1" w:rsidRPr="00104A05">
          <w:rPr>
            <w:b/>
            <w:bCs/>
            <w:rPrChange w:id="17" w:author="Author">
              <w:rPr/>
            </w:rPrChange>
          </w:rPr>
          <w:t>:</w:t>
        </w:r>
        <w:proofErr w:type="gramEnd"/>
      </w:ins>
    </w:p>
    <w:p w14:paraId="7F92187C" w14:textId="13F4D82C" w:rsidR="00FF6DF1" w:rsidRDefault="00FF6DF1" w:rsidP="00104A05">
      <w:pPr>
        <w:pStyle w:val="ListParagraph"/>
        <w:numPr>
          <w:ilvl w:val="0"/>
          <w:numId w:val="1"/>
        </w:numPr>
        <w:rPr>
          <w:ins w:id="18" w:author="Author"/>
        </w:rPr>
      </w:pPr>
      <w:ins w:id="19" w:author="Author">
        <w:r>
          <w:t>Matplotlib</w:t>
        </w:r>
      </w:ins>
    </w:p>
    <w:p w14:paraId="714598C9" w14:textId="15C09F4A" w:rsidR="00FF6DF1" w:rsidRDefault="00FF6DF1" w:rsidP="00104A05">
      <w:pPr>
        <w:pStyle w:val="ListParagraph"/>
        <w:numPr>
          <w:ilvl w:val="0"/>
          <w:numId w:val="1"/>
        </w:numPr>
        <w:rPr>
          <w:ins w:id="20" w:author="Author"/>
        </w:rPr>
      </w:pPr>
      <w:ins w:id="21" w:author="Author">
        <w:r>
          <w:t>Pandas</w:t>
        </w:r>
      </w:ins>
    </w:p>
    <w:p w14:paraId="00000003" w14:textId="481F3BCA" w:rsidR="00173F89" w:rsidRDefault="00FF6DF1" w:rsidP="00104A05">
      <w:pPr>
        <w:pStyle w:val="ListParagraph"/>
        <w:numPr>
          <w:ilvl w:val="0"/>
          <w:numId w:val="1"/>
        </w:numPr>
        <w:pPrChange w:id="22" w:author="Author">
          <w:pPr/>
        </w:pPrChange>
      </w:pPr>
      <w:ins w:id="23" w:author="Author">
        <w:r>
          <w:t>seaborn</w:t>
        </w:r>
      </w:ins>
    </w:p>
    <w:p w14:paraId="38610EE2" w14:textId="77777777" w:rsidR="00B532E0" w:rsidDel="003416DE" w:rsidRDefault="00B532E0" w:rsidP="00104A05">
      <w:pPr>
        <w:rPr>
          <w:del w:id="24" w:author="Author"/>
        </w:rPr>
      </w:pPr>
    </w:p>
    <w:p w14:paraId="00000005" w14:textId="156B0888" w:rsidR="00173F89" w:rsidRPr="00104A05" w:rsidDel="00B532E0" w:rsidRDefault="00FF6DF1" w:rsidP="00104A05">
      <w:pPr>
        <w:jc w:val="center"/>
        <w:rPr>
          <w:del w:id="25" w:author="Author"/>
          <w:sz w:val="28"/>
          <w:szCs w:val="28"/>
          <w:u w:val="single"/>
          <w:rPrChange w:id="26" w:author="Author">
            <w:rPr>
              <w:del w:id="27" w:author="Author"/>
              <w:sz w:val="28"/>
              <w:szCs w:val="28"/>
            </w:rPr>
          </w:rPrChange>
        </w:rPr>
      </w:pPr>
      <w:ins w:id="28" w:author="Author">
        <w:r w:rsidRPr="00104A05">
          <w:rPr>
            <w:b/>
            <w:bCs/>
            <w:sz w:val="28"/>
            <w:szCs w:val="28"/>
            <w:u w:val="single"/>
            <w:rPrChange w:id="29" w:author="Author">
              <w:rPr/>
            </w:rPrChange>
          </w:rPr>
          <w:t>My Findings are as Follows:</w:t>
        </w:r>
      </w:ins>
      <w:del w:id="30" w:author="Author">
        <w:r w:rsidR="00F95485" w:rsidRPr="00104A05" w:rsidDel="00FF6DF1">
          <w:rPr>
            <w:sz w:val="28"/>
            <w:szCs w:val="28"/>
            <w:u w:val="single"/>
            <w:rPrChange w:id="31" w:author="Author">
              <w:rPr/>
            </w:rPrChange>
          </w:rPr>
          <w:delText>[Summarize findings from your analysis in 3 - 5 bullet points]</w:delText>
        </w:r>
      </w:del>
    </w:p>
    <w:p w14:paraId="463301FA" w14:textId="77777777" w:rsidR="00B532E0" w:rsidRPr="00104A05" w:rsidRDefault="00B532E0" w:rsidP="00104A05">
      <w:pPr>
        <w:jc w:val="center"/>
        <w:rPr>
          <w:ins w:id="32" w:author="Author"/>
          <w:sz w:val="28"/>
          <w:szCs w:val="28"/>
          <w:rPrChange w:id="33" w:author="Author">
            <w:rPr>
              <w:ins w:id="34" w:author="Author"/>
            </w:rPr>
          </w:rPrChange>
        </w:rPr>
        <w:pPrChange w:id="35" w:author="Author">
          <w:pPr/>
        </w:pPrChange>
      </w:pPr>
    </w:p>
    <w:p w14:paraId="2881AE39" w14:textId="4EFB74C5" w:rsidR="00FF6DF1" w:rsidRDefault="00FF6DF1" w:rsidP="00104A05">
      <w:pPr>
        <w:jc w:val="center"/>
        <w:rPr>
          <w:ins w:id="36" w:author="Author"/>
        </w:rPr>
        <w:pPrChange w:id="37" w:author="Author">
          <w:pPr/>
        </w:pPrChange>
      </w:pPr>
    </w:p>
    <w:p w14:paraId="1FBB9AB6" w14:textId="5274BAB4" w:rsidR="00FF6DF1" w:rsidRDefault="00540512" w:rsidP="00104A05">
      <w:pPr>
        <w:pStyle w:val="ListParagraph"/>
        <w:numPr>
          <w:ilvl w:val="0"/>
          <w:numId w:val="3"/>
        </w:numPr>
        <w:rPr>
          <w:ins w:id="38" w:author="Author"/>
        </w:rPr>
      </w:pPr>
      <w:ins w:id="39" w:author="Author">
        <w:r>
          <w:t xml:space="preserve">Around </w:t>
        </w:r>
        <w:r w:rsidRPr="00104A05">
          <w:rPr>
            <w:b/>
            <w:bCs/>
            <w:color w:val="00B050"/>
            <w:rPrChange w:id="40" w:author="Author">
              <w:rPr/>
            </w:rPrChange>
          </w:rPr>
          <w:t>24%</w:t>
        </w:r>
        <w:r>
          <w:t xml:space="preserve"> of </w:t>
        </w:r>
        <w:r>
          <w:t xml:space="preserve">sold </w:t>
        </w:r>
        <w:r>
          <w:rPr>
            <w:b/>
            <w:bCs/>
          </w:rPr>
          <w:t>F</w:t>
        </w:r>
        <w:r w:rsidRPr="00104A05">
          <w:rPr>
            <w:b/>
            <w:bCs/>
            <w:rPrChange w:id="41" w:author="Author">
              <w:rPr/>
            </w:rPrChange>
          </w:rPr>
          <w:t>ood category</w:t>
        </w:r>
        <w:r>
          <w:t xml:space="preserve"> contains </w:t>
        </w:r>
        <w:proofErr w:type="gramStart"/>
        <w:r w:rsidRPr="00104A05">
          <w:rPr>
            <w:b/>
            <w:bCs/>
            <w:rPrChange w:id="42" w:author="Author">
              <w:rPr/>
            </w:rPrChange>
          </w:rPr>
          <w:t>Fruits</w:t>
        </w:r>
        <w:r>
          <w:t>(</w:t>
        </w:r>
        <w:proofErr w:type="gramEnd"/>
        <w:r>
          <w:t xml:space="preserve">12.75%) &amp; </w:t>
        </w:r>
        <w:r w:rsidRPr="00104A05">
          <w:rPr>
            <w:b/>
            <w:bCs/>
            <w:rPrChange w:id="43" w:author="Author">
              <w:rPr/>
            </w:rPrChange>
          </w:rPr>
          <w:t>Vegetables</w:t>
        </w:r>
        <w:r>
          <w:t>(10.81%) only.</w:t>
        </w:r>
      </w:ins>
    </w:p>
    <w:p w14:paraId="632B715E" w14:textId="77777777" w:rsidR="00B532E0" w:rsidRDefault="00B532E0" w:rsidP="00104A05">
      <w:pPr>
        <w:pStyle w:val="ListParagraph"/>
        <w:rPr>
          <w:ins w:id="44" w:author="Author"/>
        </w:rPr>
        <w:pPrChange w:id="45" w:author="Author">
          <w:pPr>
            <w:pStyle w:val="ListParagraph"/>
            <w:numPr>
              <w:numId w:val="3"/>
            </w:numPr>
            <w:ind w:hanging="360"/>
          </w:pPr>
        </w:pPrChange>
      </w:pPr>
    </w:p>
    <w:p w14:paraId="0CA9EEDC" w14:textId="232B130C" w:rsidR="00B532E0" w:rsidRDefault="00B532E0" w:rsidP="00104A05">
      <w:pPr>
        <w:pStyle w:val="ListParagraph"/>
        <w:numPr>
          <w:ilvl w:val="0"/>
          <w:numId w:val="3"/>
        </w:numPr>
        <w:rPr>
          <w:ins w:id="46" w:author="Author"/>
        </w:rPr>
      </w:pPr>
      <w:ins w:id="47" w:author="Author">
        <w:r w:rsidRPr="00104A05">
          <w:rPr>
            <w:b/>
            <w:bCs/>
            <w:rPrChange w:id="48" w:author="Author">
              <w:rPr/>
            </w:rPrChange>
          </w:rPr>
          <w:t>Quantity</w:t>
        </w:r>
        <w:r>
          <w:t xml:space="preserve"> of Items Purchased:</w:t>
        </w:r>
      </w:ins>
    </w:p>
    <w:p w14:paraId="7021C2E9" w14:textId="752AA006" w:rsidR="00B532E0" w:rsidRDefault="00B532E0" w:rsidP="00104A05">
      <w:pPr>
        <w:pStyle w:val="ListParagraph"/>
        <w:numPr>
          <w:ilvl w:val="8"/>
          <w:numId w:val="11"/>
        </w:numPr>
        <w:rPr>
          <w:ins w:id="49" w:author="Author"/>
        </w:rPr>
      </w:pPr>
      <w:ins w:id="50" w:author="Author">
        <w:r>
          <w:t>1 (25.28%)</w:t>
        </w:r>
      </w:ins>
    </w:p>
    <w:p w14:paraId="5D74C02D" w14:textId="2F4A7314" w:rsidR="00B532E0" w:rsidRDefault="00B532E0" w:rsidP="00104A05">
      <w:pPr>
        <w:pStyle w:val="ListParagraph"/>
        <w:numPr>
          <w:ilvl w:val="8"/>
          <w:numId w:val="11"/>
        </w:numPr>
        <w:rPr>
          <w:ins w:id="51" w:author="Author"/>
        </w:rPr>
      </w:pPr>
      <w:ins w:id="52" w:author="Author">
        <w:r>
          <w:t>4 (25.24%)</w:t>
        </w:r>
      </w:ins>
    </w:p>
    <w:p w14:paraId="562D8D12" w14:textId="70CC1AB2" w:rsidR="00B532E0" w:rsidRDefault="00B532E0" w:rsidP="00104A05">
      <w:pPr>
        <w:pStyle w:val="ListParagraph"/>
        <w:numPr>
          <w:ilvl w:val="8"/>
          <w:numId w:val="11"/>
        </w:numPr>
        <w:rPr>
          <w:ins w:id="53" w:author="Author"/>
        </w:rPr>
      </w:pPr>
      <w:ins w:id="54" w:author="Author">
        <w:r>
          <w:t>3 (24.96%)</w:t>
        </w:r>
      </w:ins>
    </w:p>
    <w:p w14:paraId="61291559" w14:textId="002E70AC" w:rsidR="00B532E0" w:rsidRDefault="00B532E0" w:rsidP="00104A05">
      <w:pPr>
        <w:pStyle w:val="ListParagraph"/>
        <w:numPr>
          <w:ilvl w:val="8"/>
          <w:numId w:val="11"/>
        </w:numPr>
        <w:rPr>
          <w:ins w:id="55" w:author="Author"/>
        </w:rPr>
      </w:pPr>
      <w:ins w:id="56" w:author="Author">
        <w:r>
          <w:t>2 (24.52%)</w:t>
        </w:r>
      </w:ins>
    </w:p>
    <w:p w14:paraId="10A53760" w14:textId="77777777" w:rsidR="00B532E0" w:rsidRDefault="00B532E0" w:rsidP="00104A05">
      <w:pPr>
        <w:pStyle w:val="ListParagraph"/>
        <w:ind w:left="3240"/>
        <w:rPr>
          <w:ins w:id="57" w:author="Author"/>
        </w:rPr>
        <w:pPrChange w:id="58" w:author="Author">
          <w:pPr>
            <w:pStyle w:val="ListParagraph"/>
            <w:numPr>
              <w:numId w:val="2"/>
            </w:numPr>
            <w:ind w:hanging="360"/>
          </w:pPr>
        </w:pPrChange>
      </w:pPr>
    </w:p>
    <w:p w14:paraId="4AB9B5FF" w14:textId="3BE88CE4" w:rsidR="00540512" w:rsidRDefault="00540512" w:rsidP="00104A05">
      <w:pPr>
        <w:pStyle w:val="ListParagraph"/>
        <w:numPr>
          <w:ilvl w:val="0"/>
          <w:numId w:val="3"/>
        </w:numPr>
        <w:rPr>
          <w:ins w:id="59" w:author="Author"/>
        </w:rPr>
      </w:pPr>
      <w:ins w:id="60" w:author="Author">
        <w:r w:rsidRPr="00104A05">
          <w:rPr>
            <w:b/>
            <w:bCs/>
            <w:rPrChange w:id="61" w:author="Author">
              <w:rPr/>
            </w:rPrChange>
          </w:rPr>
          <w:t xml:space="preserve">Customer Subscription </w:t>
        </w:r>
        <w:r w:rsidR="00B532E0" w:rsidRPr="00B532E0">
          <w:rPr>
            <w:b/>
            <w:bCs/>
          </w:rPr>
          <w:t>Types</w:t>
        </w:r>
        <w:r w:rsidR="00B532E0">
          <w:t>:</w:t>
        </w:r>
      </w:ins>
    </w:p>
    <w:p w14:paraId="2BE37098" w14:textId="743765B9" w:rsidR="00540512" w:rsidRDefault="00540512" w:rsidP="00540512">
      <w:pPr>
        <w:pStyle w:val="ListParagraph"/>
        <w:numPr>
          <w:ilvl w:val="8"/>
          <w:numId w:val="8"/>
        </w:numPr>
        <w:rPr>
          <w:ins w:id="62" w:author="Author"/>
        </w:rPr>
      </w:pPr>
      <w:ins w:id="63" w:author="Author">
        <w:r w:rsidRPr="00104A05">
          <w:rPr>
            <w:color w:val="FF0000"/>
            <w:rPrChange w:id="64" w:author="Author">
              <w:rPr/>
            </w:rPrChange>
          </w:rPr>
          <w:t xml:space="preserve">Non-member </w:t>
        </w:r>
        <w:r>
          <w:t>(20.45%)</w:t>
        </w:r>
      </w:ins>
    </w:p>
    <w:p w14:paraId="4F6335EF" w14:textId="77777777" w:rsidR="00540512" w:rsidRDefault="00540512" w:rsidP="00104A05">
      <w:pPr>
        <w:pStyle w:val="ListParagraph"/>
        <w:numPr>
          <w:ilvl w:val="8"/>
          <w:numId w:val="8"/>
        </w:numPr>
        <w:rPr>
          <w:ins w:id="65" w:author="Author"/>
        </w:rPr>
      </w:pPr>
      <w:ins w:id="66" w:author="Author">
        <w:r>
          <w:t>Standard (20.37%)</w:t>
        </w:r>
      </w:ins>
    </w:p>
    <w:p w14:paraId="2C18ECF0" w14:textId="77777777" w:rsidR="00540512" w:rsidRDefault="00540512" w:rsidP="00104A05">
      <w:pPr>
        <w:pStyle w:val="ListParagraph"/>
        <w:numPr>
          <w:ilvl w:val="8"/>
          <w:numId w:val="8"/>
        </w:numPr>
        <w:rPr>
          <w:ins w:id="67" w:author="Author"/>
        </w:rPr>
      </w:pPr>
      <w:ins w:id="68" w:author="Author">
        <w:r>
          <w:t>Premium (20.31%)</w:t>
        </w:r>
      </w:ins>
    </w:p>
    <w:p w14:paraId="5346883B" w14:textId="77777777" w:rsidR="00540512" w:rsidRDefault="00540512" w:rsidP="00104A05">
      <w:pPr>
        <w:pStyle w:val="ListParagraph"/>
        <w:numPr>
          <w:ilvl w:val="8"/>
          <w:numId w:val="8"/>
        </w:numPr>
        <w:rPr>
          <w:ins w:id="69" w:author="Author"/>
        </w:rPr>
      </w:pPr>
      <w:ins w:id="70" w:author="Author">
        <w:r>
          <w:t>Basic (19.49%)</w:t>
        </w:r>
      </w:ins>
    </w:p>
    <w:p w14:paraId="53E51F7E" w14:textId="77777777" w:rsidR="00540512" w:rsidRDefault="00540512" w:rsidP="00104A05">
      <w:pPr>
        <w:pStyle w:val="ListParagraph"/>
        <w:numPr>
          <w:ilvl w:val="8"/>
          <w:numId w:val="8"/>
        </w:numPr>
        <w:rPr>
          <w:ins w:id="71" w:author="Author"/>
        </w:rPr>
      </w:pPr>
      <w:ins w:id="72" w:author="Author">
        <w:r>
          <w:t>Gold (19.38%)</w:t>
        </w:r>
      </w:ins>
    </w:p>
    <w:p w14:paraId="026008BA" w14:textId="7B28904C" w:rsidR="00540512" w:rsidRDefault="00540512" w:rsidP="00104A05">
      <w:pPr>
        <w:pStyle w:val="ListParagraph"/>
        <w:rPr>
          <w:ins w:id="73" w:author="Author"/>
        </w:rPr>
        <w:pPrChange w:id="74" w:author="Author">
          <w:pPr>
            <w:pStyle w:val="ListParagraph"/>
            <w:numPr>
              <w:numId w:val="3"/>
            </w:numPr>
            <w:ind w:hanging="360"/>
          </w:pPr>
        </w:pPrChange>
      </w:pPr>
    </w:p>
    <w:p w14:paraId="0237BB59" w14:textId="51E66F37" w:rsidR="00540512" w:rsidRDefault="00540512" w:rsidP="00540512">
      <w:pPr>
        <w:pStyle w:val="ListParagraph"/>
        <w:numPr>
          <w:ilvl w:val="0"/>
          <w:numId w:val="3"/>
        </w:numPr>
        <w:rPr>
          <w:ins w:id="75" w:author="Author"/>
        </w:rPr>
      </w:pPr>
      <w:ins w:id="76" w:author="Author">
        <w:r w:rsidRPr="00104A05">
          <w:rPr>
            <w:b/>
            <w:bCs/>
            <w:rPrChange w:id="77" w:author="Author">
              <w:rPr/>
            </w:rPrChange>
          </w:rPr>
          <w:t>Type of Payment</w:t>
        </w:r>
        <w:r>
          <w:t xml:space="preserve"> used for billing are:</w:t>
        </w:r>
      </w:ins>
    </w:p>
    <w:p w14:paraId="10456521" w14:textId="40434740" w:rsidR="00540512" w:rsidRDefault="00B532E0" w:rsidP="003416DE">
      <w:pPr>
        <w:pStyle w:val="ListParagraph"/>
        <w:numPr>
          <w:ilvl w:val="8"/>
          <w:numId w:val="10"/>
        </w:numPr>
        <w:rPr>
          <w:ins w:id="78" w:author="Author"/>
        </w:rPr>
      </w:pPr>
      <w:ins w:id="79" w:author="Author">
        <w:r>
          <w:t>Cash (25.89%)</w:t>
        </w:r>
      </w:ins>
    </w:p>
    <w:p w14:paraId="70113172" w14:textId="78E48E86" w:rsidR="00B532E0" w:rsidRDefault="00B532E0" w:rsidP="003416DE">
      <w:pPr>
        <w:pStyle w:val="ListParagraph"/>
        <w:numPr>
          <w:ilvl w:val="8"/>
          <w:numId w:val="10"/>
        </w:numPr>
        <w:rPr>
          <w:ins w:id="80" w:author="Author"/>
        </w:rPr>
      </w:pPr>
      <w:ins w:id="81" w:author="Author">
        <w:r>
          <w:t>Credit Card (24.89%)</w:t>
        </w:r>
      </w:ins>
    </w:p>
    <w:p w14:paraId="308BC18C" w14:textId="213C97DF" w:rsidR="00B532E0" w:rsidRDefault="00B532E0" w:rsidP="003416DE">
      <w:pPr>
        <w:pStyle w:val="ListParagraph"/>
        <w:numPr>
          <w:ilvl w:val="8"/>
          <w:numId w:val="10"/>
        </w:numPr>
        <w:rPr>
          <w:ins w:id="82" w:author="Author"/>
        </w:rPr>
      </w:pPr>
      <w:ins w:id="83" w:author="Author">
        <w:r>
          <w:t>E-Wallet (24.72%)</w:t>
        </w:r>
      </w:ins>
    </w:p>
    <w:p w14:paraId="2C9B0CAC" w14:textId="780DE053" w:rsidR="00B532E0" w:rsidRDefault="00B532E0" w:rsidP="003416DE">
      <w:pPr>
        <w:pStyle w:val="ListParagraph"/>
        <w:numPr>
          <w:ilvl w:val="8"/>
          <w:numId w:val="10"/>
        </w:numPr>
        <w:rPr>
          <w:ins w:id="84" w:author="Author"/>
        </w:rPr>
      </w:pPr>
      <w:ins w:id="85" w:author="Author">
        <w:r>
          <w:t>Debit Card (24.50%)</w:t>
        </w:r>
      </w:ins>
    </w:p>
    <w:p w14:paraId="00000006" w14:textId="7C2459B4" w:rsidR="00173F89" w:rsidDel="00B532E0" w:rsidRDefault="00173F89" w:rsidP="003416DE">
      <w:pPr>
        <w:rPr>
          <w:del w:id="86" w:author="Author"/>
        </w:rPr>
        <w:pPrChange w:id="87" w:author="Harsh Yadav" w:date="2023-03-25T01:15:00Z">
          <w:pPr>
            <w:jc w:val="center"/>
          </w:pPr>
        </w:pPrChange>
      </w:pPr>
    </w:p>
    <w:p w14:paraId="167F0437" w14:textId="77777777" w:rsidR="003416DE" w:rsidRDefault="003416DE" w:rsidP="003416DE">
      <w:pPr>
        <w:jc w:val="center"/>
        <w:rPr>
          <w:ins w:id="88" w:author="Author"/>
          <w:u w:val="single"/>
        </w:rPr>
      </w:pPr>
    </w:p>
    <w:p w14:paraId="00000007" w14:textId="7DB1510B" w:rsidR="00173F89" w:rsidRDefault="00B532E0" w:rsidP="003416DE">
      <w:pPr>
        <w:jc w:val="center"/>
        <w:rPr>
          <w:ins w:id="89" w:author="Author"/>
          <w:u w:val="single"/>
        </w:rPr>
      </w:pPr>
      <w:ins w:id="90" w:author="Author">
        <w:r w:rsidRPr="00104A05">
          <w:rPr>
            <w:b/>
            <w:bCs/>
            <w:sz w:val="28"/>
            <w:szCs w:val="28"/>
            <w:u w:val="single"/>
            <w:rPrChange w:id="91" w:author="Author">
              <w:rPr/>
            </w:rPrChange>
          </w:rPr>
          <w:t>Recommendations</w:t>
        </w:r>
        <w:r w:rsidRPr="00104A05">
          <w:rPr>
            <w:u w:val="single"/>
            <w:rPrChange w:id="92" w:author="Author">
              <w:rPr/>
            </w:rPrChange>
          </w:rPr>
          <w:t>:</w:t>
        </w:r>
      </w:ins>
      <w:del w:id="93" w:author="Author">
        <w:r w:rsidR="00F95485" w:rsidRPr="00104A05" w:rsidDel="00B532E0">
          <w:rPr>
            <w:u w:val="single"/>
            <w:rPrChange w:id="94" w:author="Author">
              <w:rPr/>
            </w:rPrChange>
          </w:rPr>
          <w:delText>[Provide your recommendations in up to 3 bullet points]</w:delText>
        </w:r>
      </w:del>
    </w:p>
    <w:p w14:paraId="62233982" w14:textId="77777777" w:rsidR="003416DE" w:rsidRPr="00104A05" w:rsidRDefault="003416DE" w:rsidP="00104A05">
      <w:pPr>
        <w:jc w:val="center"/>
        <w:rPr>
          <w:ins w:id="95" w:author="Author"/>
          <w:rPrChange w:id="96" w:author="Author">
            <w:rPr>
              <w:ins w:id="97" w:author="Author"/>
              <w:u w:val="single"/>
            </w:rPr>
          </w:rPrChange>
        </w:rPr>
      </w:pPr>
    </w:p>
    <w:p w14:paraId="67F97789" w14:textId="4475BE4B" w:rsidR="00B532E0" w:rsidRDefault="003416DE" w:rsidP="00104A05">
      <w:pPr>
        <w:pStyle w:val="ListParagraph"/>
        <w:numPr>
          <w:ilvl w:val="1"/>
          <w:numId w:val="13"/>
        </w:numPr>
        <w:rPr>
          <w:ins w:id="98" w:author="Author"/>
        </w:rPr>
      </w:pPr>
      <w:ins w:id="99" w:author="Author">
        <w:r w:rsidRPr="00104A05">
          <w:rPr>
            <w:rPrChange w:id="100" w:author="Author">
              <w:rPr>
                <w:u w:val="single"/>
              </w:rPr>
            </w:rPrChange>
          </w:rPr>
          <w:t>We need more rows of data. The current sample is only from 1 store and 1 week worth of data</w:t>
        </w:r>
        <w:r>
          <w:t>.</w:t>
        </w:r>
      </w:ins>
    </w:p>
    <w:p w14:paraId="741226AC" w14:textId="62C9F0FA" w:rsidR="003416DE" w:rsidRDefault="003416DE" w:rsidP="00104A05">
      <w:pPr>
        <w:pStyle w:val="ListParagraph"/>
        <w:numPr>
          <w:ilvl w:val="1"/>
          <w:numId w:val="13"/>
        </w:numPr>
        <w:rPr>
          <w:ins w:id="101" w:author="Author"/>
        </w:rPr>
      </w:pPr>
      <w:ins w:id="102" w:author="Author">
        <w:r>
          <w:t xml:space="preserve">But </w:t>
        </w:r>
        <w:proofErr w:type="gramStart"/>
        <w:r>
          <w:t>still</w:t>
        </w:r>
        <w:proofErr w:type="gramEnd"/>
        <w:r>
          <w:t xml:space="preserve"> we can say, the Client needs to </w:t>
        </w:r>
        <w:r w:rsidRPr="00104A05">
          <w:rPr>
            <w:b/>
            <w:bCs/>
            <w:rPrChange w:id="103" w:author="Author">
              <w:rPr/>
            </w:rPrChange>
          </w:rPr>
          <w:t>Stock More Fruits &amp; Vegetables</w:t>
        </w:r>
        <w:r>
          <w:t xml:space="preserve"> as they have good Proportion among Buyers.</w:t>
        </w:r>
      </w:ins>
    </w:p>
    <w:p w14:paraId="1D6291D1" w14:textId="30462141" w:rsidR="003416DE" w:rsidRPr="003416DE" w:rsidRDefault="003416DE" w:rsidP="00104A05">
      <w:pPr>
        <w:pStyle w:val="ListParagraph"/>
        <w:numPr>
          <w:ilvl w:val="1"/>
          <w:numId w:val="13"/>
        </w:numPr>
        <w:pPrChange w:id="104" w:author="Author">
          <w:pPr/>
        </w:pPrChange>
      </w:pPr>
      <w:ins w:id="105" w:author="Author">
        <w:r>
          <w:t>And Lastly, as an add-on they can focus on Upgrading there Customers to Standard,Premium,Basic or Gold Subscriptions as Non-member Customer-type have also an major proportion.</w:t>
        </w:r>
      </w:ins>
    </w:p>
    <w:p w14:paraId="00000008" w14:textId="77777777" w:rsidR="00173F89" w:rsidRDefault="00173F89"/>
    <w:p w14:paraId="04BE3C88" w14:textId="228671BA" w:rsidR="003416DE" w:rsidRDefault="00F95485">
      <w:pPr>
        <w:rPr>
          <w:ins w:id="106" w:author="Author"/>
        </w:rPr>
      </w:pPr>
      <w:r>
        <w:t xml:space="preserve">Best regards, </w:t>
      </w:r>
    </w:p>
    <w:p w14:paraId="1AC5AB70" w14:textId="6CAF410A" w:rsidR="003416DE" w:rsidRDefault="003416DE">
      <w:ins w:id="107" w:author="Author">
        <w:r>
          <w:t>Harsh Yadav</w:t>
        </w:r>
      </w:ins>
    </w:p>
    <w:p w14:paraId="0000000A" w14:textId="77777777" w:rsidR="00173F89" w:rsidRDefault="00173F89" w:rsidP="00EB2DFF">
      <w:pPr>
        <w:jc w:val="right"/>
        <w:pPrChange w:id="108" w:author="Author">
          <w:pPr/>
        </w:pPrChange>
      </w:pPr>
    </w:p>
    <w:p w14:paraId="0000000B" w14:textId="7AEBC676" w:rsidR="00173F89" w:rsidRDefault="00F95485">
      <w:del w:id="109" w:author="Author">
        <w:r w:rsidDel="003416DE">
          <w:delText>[name of sender]</w:delText>
        </w:r>
      </w:del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D2A"/>
    <w:multiLevelType w:val="hybridMultilevel"/>
    <w:tmpl w:val="20886D2A"/>
    <w:lvl w:ilvl="0" w:tplc="4009000F">
      <w:start w:val="1"/>
      <w:numFmt w:val="decimal"/>
      <w:lvlText w:val="%1."/>
      <w:lvlJc w:val="left"/>
      <w:pPr>
        <w:ind w:left="2064" w:hanging="360"/>
      </w:pPr>
    </w:lvl>
    <w:lvl w:ilvl="1" w:tplc="40090019" w:tentative="1">
      <w:start w:val="1"/>
      <w:numFmt w:val="lowerLetter"/>
      <w:lvlText w:val="%2."/>
      <w:lvlJc w:val="left"/>
      <w:pPr>
        <w:ind w:left="2784" w:hanging="360"/>
      </w:pPr>
    </w:lvl>
    <w:lvl w:ilvl="2" w:tplc="4009001B" w:tentative="1">
      <w:start w:val="1"/>
      <w:numFmt w:val="lowerRoman"/>
      <w:lvlText w:val="%3."/>
      <w:lvlJc w:val="right"/>
      <w:pPr>
        <w:ind w:left="3504" w:hanging="180"/>
      </w:pPr>
    </w:lvl>
    <w:lvl w:ilvl="3" w:tplc="4009000F" w:tentative="1">
      <w:start w:val="1"/>
      <w:numFmt w:val="decimal"/>
      <w:lvlText w:val="%4."/>
      <w:lvlJc w:val="left"/>
      <w:pPr>
        <w:ind w:left="4224" w:hanging="360"/>
      </w:pPr>
    </w:lvl>
    <w:lvl w:ilvl="4" w:tplc="40090019" w:tentative="1">
      <w:start w:val="1"/>
      <w:numFmt w:val="lowerLetter"/>
      <w:lvlText w:val="%5."/>
      <w:lvlJc w:val="left"/>
      <w:pPr>
        <w:ind w:left="4944" w:hanging="360"/>
      </w:pPr>
    </w:lvl>
    <w:lvl w:ilvl="5" w:tplc="4009001B" w:tentative="1">
      <w:start w:val="1"/>
      <w:numFmt w:val="lowerRoman"/>
      <w:lvlText w:val="%6."/>
      <w:lvlJc w:val="right"/>
      <w:pPr>
        <w:ind w:left="5664" w:hanging="180"/>
      </w:pPr>
    </w:lvl>
    <w:lvl w:ilvl="6" w:tplc="4009000F" w:tentative="1">
      <w:start w:val="1"/>
      <w:numFmt w:val="decimal"/>
      <w:lvlText w:val="%7."/>
      <w:lvlJc w:val="left"/>
      <w:pPr>
        <w:ind w:left="6384" w:hanging="360"/>
      </w:pPr>
    </w:lvl>
    <w:lvl w:ilvl="7" w:tplc="40090019" w:tentative="1">
      <w:start w:val="1"/>
      <w:numFmt w:val="lowerLetter"/>
      <w:lvlText w:val="%8."/>
      <w:lvlJc w:val="left"/>
      <w:pPr>
        <w:ind w:left="7104" w:hanging="360"/>
      </w:pPr>
    </w:lvl>
    <w:lvl w:ilvl="8" w:tplc="4009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1" w15:restartNumberingAfterBreak="0">
    <w:nsid w:val="31473D55"/>
    <w:multiLevelType w:val="hybridMultilevel"/>
    <w:tmpl w:val="71C64250"/>
    <w:lvl w:ilvl="0" w:tplc="40090013">
      <w:start w:val="1"/>
      <w:numFmt w:val="upperRoman"/>
      <w:lvlText w:val="%1."/>
      <w:lvlJc w:val="right"/>
      <w:pPr>
        <w:ind w:left="3948" w:hanging="360"/>
      </w:pPr>
    </w:lvl>
    <w:lvl w:ilvl="1" w:tplc="40090019" w:tentative="1">
      <w:start w:val="1"/>
      <w:numFmt w:val="lowerLetter"/>
      <w:lvlText w:val="%2."/>
      <w:lvlJc w:val="left"/>
      <w:pPr>
        <w:ind w:left="4668" w:hanging="360"/>
      </w:pPr>
    </w:lvl>
    <w:lvl w:ilvl="2" w:tplc="4009001B" w:tentative="1">
      <w:start w:val="1"/>
      <w:numFmt w:val="lowerRoman"/>
      <w:lvlText w:val="%3."/>
      <w:lvlJc w:val="right"/>
      <w:pPr>
        <w:ind w:left="5388" w:hanging="180"/>
      </w:pPr>
    </w:lvl>
    <w:lvl w:ilvl="3" w:tplc="4009000F" w:tentative="1">
      <w:start w:val="1"/>
      <w:numFmt w:val="decimal"/>
      <w:lvlText w:val="%4."/>
      <w:lvlJc w:val="left"/>
      <w:pPr>
        <w:ind w:left="6108" w:hanging="360"/>
      </w:pPr>
    </w:lvl>
    <w:lvl w:ilvl="4" w:tplc="40090019" w:tentative="1">
      <w:start w:val="1"/>
      <w:numFmt w:val="lowerLetter"/>
      <w:lvlText w:val="%5."/>
      <w:lvlJc w:val="left"/>
      <w:pPr>
        <w:ind w:left="6828" w:hanging="360"/>
      </w:pPr>
    </w:lvl>
    <w:lvl w:ilvl="5" w:tplc="4009001B" w:tentative="1">
      <w:start w:val="1"/>
      <w:numFmt w:val="lowerRoman"/>
      <w:lvlText w:val="%6."/>
      <w:lvlJc w:val="right"/>
      <w:pPr>
        <w:ind w:left="7548" w:hanging="180"/>
      </w:pPr>
    </w:lvl>
    <w:lvl w:ilvl="6" w:tplc="4009000F" w:tentative="1">
      <w:start w:val="1"/>
      <w:numFmt w:val="decimal"/>
      <w:lvlText w:val="%7."/>
      <w:lvlJc w:val="left"/>
      <w:pPr>
        <w:ind w:left="8268" w:hanging="360"/>
      </w:pPr>
    </w:lvl>
    <w:lvl w:ilvl="7" w:tplc="40090019" w:tentative="1">
      <w:start w:val="1"/>
      <w:numFmt w:val="lowerLetter"/>
      <w:lvlText w:val="%8."/>
      <w:lvlJc w:val="left"/>
      <w:pPr>
        <w:ind w:left="8988" w:hanging="360"/>
      </w:pPr>
    </w:lvl>
    <w:lvl w:ilvl="8" w:tplc="4009001B" w:tentative="1">
      <w:start w:val="1"/>
      <w:numFmt w:val="lowerRoman"/>
      <w:lvlText w:val="%9."/>
      <w:lvlJc w:val="right"/>
      <w:pPr>
        <w:ind w:left="9708" w:hanging="180"/>
      </w:pPr>
    </w:lvl>
  </w:abstractNum>
  <w:abstractNum w:abstractNumId="2" w15:restartNumberingAfterBreak="0">
    <w:nsid w:val="39FD4FE6"/>
    <w:multiLevelType w:val="hybridMultilevel"/>
    <w:tmpl w:val="EA5A2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B6657"/>
    <w:multiLevelType w:val="multilevel"/>
    <w:tmpl w:val="E064E3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3830EE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56B3817"/>
    <w:multiLevelType w:val="hybridMultilevel"/>
    <w:tmpl w:val="15500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B72FD"/>
    <w:multiLevelType w:val="hybridMultilevel"/>
    <w:tmpl w:val="6324C34C"/>
    <w:lvl w:ilvl="0" w:tplc="40090013">
      <w:start w:val="1"/>
      <w:numFmt w:val="upperRoman"/>
      <w:lvlText w:val="%1."/>
      <w:lvlJc w:val="right"/>
      <w:pPr>
        <w:ind w:left="3648" w:hanging="360"/>
      </w:pPr>
    </w:lvl>
    <w:lvl w:ilvl="1" w:tplc="40090019" w:tentative="1">
      <w:start w:val="1"/>
      <w:numFmt w:val="lowerLetter"/>
      <w:lvlText w:val="%2."/>
      <w:lvlJc w:val="left"/>
      <w:pPr>
        <w:ind w:left="4368" w:hanging="360"/>
      </w:pPr>
    </w:lvl>
    <w:lvl w:ilvl="2" w:tplc="4009001B" w:tentative="1">
      <w:start w:val="1"/>
      <w:numFmt w:val="lowerRoman"/>
      <w:lvlText w:val="%3."/>
      <w:lvlJc w:val="right"/>
      <w:pPr>
        <w:ind w:left="5088" w:hanging="180"/>
      </w:pPr>
    </w:lvl>
    <w:lvl w:ilvl="3" w:tplc="4009000F" w:tentative="1">
      <w:start w:val="1"/>
      <w:numFmt w:val="decimal"/>
      <w:lvlText w:val="%4."/>
      <w:lvlJc w:val="left"/>
      <w:pPr>
        <w:ind w:left="5808" w:hanging="360"/>
      </w:pPr>
    </w:lvl>
    <w:lvl w:ilvl="4" w:tplc="40090019" w:tentative="1">
      <w:start w:val="1"/>
      <w:numFmt w:val="lowerLetter"/>
      <w:lvlText w:val="%5."/>
      <w:lvlJc w:val="left"/>
      <w:pPr>
        <w:ind w:left="6528" w:hanging="360"/>
      </w:pPr>
    </w:lvl>
    <w:lvl w:ilvl="5" w:tplc="4009001B" w:tentative="1">
      <w:start w:val="1"/>
      <w:numFmt w:val="lowerRoman"/>
      <w:lvlText w:val="%6."/>
      <w:lvlJc w:val="right"/>
      <w:pPr>
        <w:ind w:left="7248" w:hanging="180"/>
      </w:pPr>
    </w:lvl>
    <w:lvl w:ilvl="6" w:tplc="4009000F" w:tentative="1">
      <w:start w:val="1"/>
      <w:numFmt w:val="decimal"/>
      <w:lvlText w:val="%7."/>
      <w:lvlJc w:val="left"/>
      <w:pPr>
        <w:ind w:left="7968" w:hanging="360"/>
      </w:pPr>
    </w:lvl>
    <w:lvl w:ilvl="7" w:tplc="40090019" w:tentative="1">
      <w:start w:val="1"/>
      <w:numFmt w:val="lowerLetter"/>
      <w:lvlText w:val="%8."/>
      <w:lvlJc w:val="left"/>
      <w:pPr>
        <w:ind w:left="8688" w:hanging="360"/>
      </w:pPr>
    </w:lvl>
    <w:lvl w:ilvl="8" w:tplc="4009001B" w:tentative="1">
      <w:start w:val="1"/>
      <w:numFmt w:val="lowerRoman"/>
      <w:lvlText w:val="%9."/>
      <w:lvlJc w:val="right"/>
      <w:pPr>
        <w:ind w:left="9408" w:hanging="180"/>
      </w:pPr>
    </w:lvl>
  </w:abstractNum>
  <w:abstractNum w:abstractNumId="7" w15:restartNumberingAfterBreak="0">
    <w:nsid w:val="5AAE0E7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FC025D6"/>
    <w:multiLevelType w:val="hybridMultilevel"/>
    <w:tmpl w:val="FC2CB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C22F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5DB44A9"/>
    <w:multiLevelType w:val="hybridMultilevel"/>
    <w:tmpl w:val="33964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D2BDD"/>
    <w:multiLevelType w:val="multilevel"/>
    <w:tmpl w:val="2FC4E9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F011FFB"/>
    <w:multiLevelType w:val="hybridMultilevel"/>
    <w:tmpl w:val="2E4A4866"/>
    <w:lvl w:ilvl="0" w:tplc="4009000F">
      <w:start w:val="1"/>
      <w:numFmt w:val="decimal"/>
      <w:lvlText w:val="%1."/>
      <w:lvlJc w:val="left"/>
      <w:pPr>
        <w:ind w:left="3228" w:hanging="360"/>
      </w:pPr>
    </w:lvl>
    <w:lvl w:ilvl="1" w:tplc="40090019" w:tentative="1">
      <w:start w:val="1"/>
      <w:numFmt w:val="lowerLetter"/>
      <w:lvlText w:val="%2."/>
      <w:lvlJc w:val="left"/>
      <w:pPr>
        <w:ind w:left="3948" w:hanging="360"/>
      </w:pPr>
    </w:lvl>
    <w:lvl w:ilvl="2" w:tplc="4009001B" w:tentative="1">
      <w:start w:val="1"/>
      <w:numFmt w:val="lowerRoman"/>
      <w:lvlText w:val="%3."/>
      <w:lvlJc w:val="right"/>
      <w:pPr>
        <w:ind w:left="4668" w:hanging="180"/>
      </w:pPr>
    </w:lvl>
    <w:lvl w:ilvl="3" w:tplc="4009000F" w:tentative="1">
      <w:start w:val="1"/>
      <w:numFmt w:val="decimal"/>
      <w:lvlText w:val="%4."/>
      <w:lvlJc w:val="left"/>
      <w:pPr>
        <w:ind w:left="5388" w:hanging="360"/>
      </w:pPr>
    </w:lvl>
    <w:lvl w:ilvl="4" w:tplc="40090019" w:tentative="1">
      <w:start w:val="1"/>
      <w:numFmt w:val="lowerLetter"/>
      <w:lvlText w:val="%5."/>
      <w:lvlJc w:val="left"/>
      <w:pPr>
        <w:ind w:left="6108" w:hanging="360"/>
      </w:pPr>
    </w:lvl>
    <w:lvl w:ilvl="5" w:tplc="4009001B" w:tentative="1">
      <w:start w:val="1"/>
      <w:numFmt w:val="lowerRoman"/>
      <w:lvlText w:val="%6."/>
      <w:lvlJc w:val="right"/>
      <w:pPr>
        <w:ind w:left="6828" w:hanging="180"/>
      </w:pPr>
    </w:lvl>
    <w:lvl w:ilvl="6" w:tplc="4009000F" w:tentative="1">
      <w:start w:val="1"/>
      <w:numFmt w:val="decimal"/>
      <w:lvlText w:val="%7."/>
      <w:lvlJc w:val="left"/>
      <w:pPr>
        <w:ind w:left="7548" w:hanging="360"/>
      </w:pPr>
    </w:lvl>
    <w:lvl w:ilvl="7" w:tplc="40090019" w:tentative="1">
      <w:start w:val="1"/>
      <w:numFmt w:val="lowerLetter"/>
      <w:lvlText w:val="%8."/>
      <w:lvlJc w:val="left"/>
      <w:pPr>
        <w:ind w:left="8268" w:hanging="360"/>
      </w:pPr>
    </w:lvl>
    <w:lvl w:ilvl="8" w:tplc="4009001B" w:tentative="1">
      <w:start w:val="1"/>
      <w:numFmt w:val="lowerRoman"/>
      <w:lvlText w:val="%9."/>
      <w:lvlJc w:val="right"/>
      <w:pPr>
        <w:ind w:left="8988" w:hanging="180"/>
      </w:pPr>
    </w:lvl>
  </w:abstractNum>
  <w:num w:numId="1" w16cid:durableId="1025060164">
    <w:abstractNumId w:val="2"/>
  </w:num>
  <w:num w:numId="2" w16cid:durableId="399599902">
    <w:abstractNumId w:val="10"/>
  </w:num>
  <w:num w:numId="3" w16cid:durableId="1012948605">
    <w:abstractNumId w:val="8"/>
  </w:num>
  <w:num w:numId="4" w16cid:durableId="725029748">
    <w:abstractNumId w:val="0"/>
  </w:num>
  <w:num w:numId="5" w16cid:durableId="650209569">
    <w:abstractNumId w:val="5"/>
  </w:num>
  <w:num w:numId="6" w16cid:durableId="1467819023">
    <w:abstractNumId w:val="12"/>
  </w:num>
  <w:num w:numId="7" w16cid:durableId="926231275">
    <w:abstractNumId w:val="1"/>
  </w:num>
  <w:num w:numId="8" w16cid:durableId="1569611697">
    <w:abstractNumId w:val="4"/>
  </w:num>
  <w:num w:numId="9" w16cid:durableId="36972815">
    <w:abstractNumId w:val="6"/>
  </w:num>
  <w:num w:numId="10" w16cid:durableId="1330865521">
    <w:abstractNumId w:val="9"/>
  </w:num>
  <w:num w:numId="11" w16cid:durableId="22174638">
    <w:abstractNumId w:val="7"/>
  </w:num>
  <w:num w:numId="12" w16cid:durableId="2014649077">
    <w:abstractNumId w:val="3"/>
  </w:num>
  <w:num w:numId="13" w16cid:durableId="55982479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rsh Yadav">
    <w15:presenceInfo w15:providerId="Windows Live" w15:userId="a19c4d9cef5f34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04A05"/>
    <w:rsid w:val="00173F89"/>
    <w:rsid w:val="002E25D9"/>
    <w:rsid w:val="003416DE"/>
    <w:rsid w:val="00540512"/>
    <w:rsid w:val="00675C08"/>
    <w:rsid w:val="007D71F4"/>
    <w:rsid w:val="00B532E0"/>
    <w:rsid w:val="00EB2DFF"/>
    <w:rsid w:val="00F95485"/>
    <w:rsid w:val="00F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FF6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4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2023-03-24T19:57:00Z</dcterms:created>
  <dcterms:modified xsi:type="dcterms:W3CDTF">2023-03-24T19:57:00Z</dcterms:modified>
</cp:coreProperties>
</file>